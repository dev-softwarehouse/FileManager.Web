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D87E6" w14:textId="77777777" w:rsidR="00C0081B" w:rsidRDefault="00C0081B" w:rsidP="00C0081B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La mairie n’ayant pas souhaité user de son droit de p</w:t>
      </w:r>
      <w:del w:id="0" w:author="Pascal" w:date="2021-06-10T11:11:00Z">
        <w:r w:rsidDel="00EE23B2">
          <w:rPr>
            <w:rFonts w:ascii="Times" w:hAnsi="Times"/>
            <w:color w:val="000000"/>
            <w:sz w:val="27"/>
            <w:szCs w:val="27"/>
          </w:rPr>
          <w:delText>é</w:delText>
        </w:r>
      </w:del>
      <w:r>
        <w:rPr>
          <w:rFonts w:ascii="Times" w:hAnsi="Times"/>
          <w:color w:val="000000"/>
          <w:sz w:val="27"/>
          <w:szCs w:val="27"/>
        </w:rPr>
        <w:t>r</w:t>
      </w:r>
      <w:ins w:id="1" w:author="Pascal" w:date="2021-06-10T11:11:00Z">
        <w:r w:rsidR="00EE23B2">
          <w:rPr>
            <w:rFonts w:ascii="Times" w:hAnsi="Times"/>
            <w:color w:val="000000"/>
            <w:sz w:val="27"/>
            <w:szCs w:val="27"/>
          </w:rPr>
          <w:t>é</w:t>
        </w:r>
      </w:ins>
      <w:r>
        <w:rPr>
          <w:rFonts w:ascii="Times" w:hAnsi="Times"/>
          <w:color w:val="000000"/>
          <w:sz w:val="27"/>
          <w:szCs w:val="27"/>
        </w:rPr>
        <w:t>emption pour racheter le terrain, les deux frères</w:t>
      </w:r>
      <w:ins w:id="2" w:author="Pascal" w:date="2021-06-10T11:24:00Z">
        <w:r w:rsidR="00F86F0F">
          <w:rPr>
            <w:rFonts w:ascii="Times" w:hAnsi="Times"/>
            <w:color w:val="000000"/>
            <w:sz w:val="27"/>
            <w:szCs w:val="27"/>
          </w:rPr>
          <w:t>,</w:t>
        </w:r>
      </w:ins>
      <w:r>
        <w:rPr>
          <w:rFonts w:ascii="Times" w:hAnsi="Times"/>
          <w:color w:val="000000"/>
          <w:sz w:val="27"/>
          <w:szCs w:val="27"/>
        </w:rPr>
        <w:t xml:space="preserve"> originaires des Alpes</w:t>
      </w:r>
      <w:ins w:id="3" w:author="Pascal" w:date="2021-06-10T11:12:00Z">
        <w:r w:rsidR="00EE23B2">
          <w:rPr>
            <w:rFonts w:ascii="Times" w:hAnsi="Times"/>
            <w:color w:val="000000"/>
            <w:sz w:val="27"/>
            <w:szCs w:val="27"/>
          </w:rPr>
          <w:t>-</w:t>
        </w:r>
      </w:ins>
      <w:del w:id="4" w:author="Pascal" w:date="2021-06-10T11:12:00Z">
        <w:r w:rsidDel="00EE23B2">
          <w:rPr>
            <w:rFonts w:ascii="Times" w:hAnsi="Times"/>
            <w:color w:val="000000"/>
            <w:sz w:val="27"/>
            <w:szCs w:val="27"/>
          </w:rPr>
          <w:delText xml:space="preserve"> m</w:delText>
        </w:r>
      </w:del>
      <w:ins w:id="5" w:author="Pascal" w:date="2021-06-10T11:12:00Z">
        <w:r w:rsidR="00EE23B2">
          <w:rPr>
            <w:rFonts w:ascii="Times" w:hAnsi="Times"/>
            <w:color w:val="000000"/>
            <w:sz w:val="27"/>
            <w:szCs w:val="27"/>
          </w:rPr>
          <w:t>M</w:t>
        </w:r>
      </w:ins>
      <w:r>
        <w:rPr>
          <w:rFonts w:ascii="Times" w:hAnsi="Times"/>
          <w:color w:val="000000"/>
          <w:sz w:val="27"/>
          <w:szCs w:val="27"/>
        </w:rPr>
        <w:t>aritimes</w:t>
      </w:r>
      <w:ins w:id="6" w:author="Pascal" w:date="2021-06-10T11:24:00Z">
        <w:r w:rsidR="00F86F0F">
          <w:rPr>
            <w:rFonts w:ascii="Times" w:hAnsi="Times"/>
            <w:color w:val="000000"/>
            <w:sz w:val="27"/>
            <w:szCs w:val="27"/>
          </w:rPr>
          <w:t>,</w:t>
        </w:r>
      </w:ins>
      <w:r>
        <w:rPr>
          <w:rFonts w:ascii="Times" w:hAnsi="Times"/>
          <w:color w:val="000000"/>
          <w:sz w:val="27"/>
          <w:szCs w:val="27"/>
        </w:rPr>
        <w:t xml:space="preserve"> en ont profité pour restaurer la demeure de feu leur grand-mère, </w:t>
      </w:r>
      <w:del w:id="7" w:author="Pascal" w:date="2021-06-10T11:24:00Z">
        <w:r w:rsidDel="00F86F0F">
          <w:rPr>
            <w:rFonts w:ascii="Times" w:hAnsi="Times"/>
            <w:color w:val="000000"/>
            <w:sz w:val="27"/>
            <w:szCs w:val="27"/>
          </w:rPr>
          <w:delText xml:space="preserve">qui se </w:delText>
        </w:r>
      </w:del>
      <w:r>
        <w:rPr>
          <w:rFonts w:ascii="Times" w:hAnsi="Times"/>
          <w:color w:val="000000"/>
          <w:sz w:val="27"/>
          <w:szCs w:val="27"/>
        </w:rPr>
        <w:t>situ</w:t>
      </w:r>
      <w:ins w:id="8" w:author="Pascal" w:date="2021-06-10T11:24:00Z">
        <w:r w:rsidR="00F86F0F">
          <w:rPr>
            <w:rFonts w:ascii="Times" w:hAnsi="Times"/>
            <w:color w:val="000000"/>
            <w:sz w:val="27"/>
            <w:szCs w:val="27"/>
          </w:rPr>
          <w:t>ée</w:t>
        </w:r>
      </w:ins>
      <w:del w:id="9" w:author="Pascal" w:date="2021-06-10T11:24:00Z">
        <w:r w:rsidDel="00F86F0F">
          <w:rPr>
            <w:rFonts w:ascii="Times" w:hAnsi="Times"/>
            <w:color w:val="000000"/>
            <w:sz w:val="27"/>
            <w:szCs w:val="27"/>
          </w:rPr>
          <w:delText>ait</w:delText>
        </w:r>
      </w:del>
      <w:r>
        <w:rPr>
          <w:rFonts w:ascii="Times" w:hAnsi="Times"/>
          <w:color w:val="000000"/>
          <w:sz w:val="27"/>
          <w:szCs w:val="27"/>
        </w:rPr>
        <w:t xml:space="preserve"> </w:t>
      </w:r>
      <w:r w:rsidRPr="00B203F7">
        <w:rPr>
          <w:rFonts w:ascii="Times" w:hAnsi="Times"/>
          <w:color w:val="000000"/>
          <w:sz w:val="27"/>
          <w:szCs w:val="27"/>
          <w:highlight w:val="red"/>
          <w:rPrChange w:id="10" w:author="gabriel joanes" w:date="2021-07-06T09:38:00Z">
            <w:rPr>
              <w:rFonts w:ascii="Times" w:hAnsi="Times"/>
              <w:color w:val="000000"/>
              <w:sz w:val="27"/>
              <w:szCs w:val="27"/>
            </w:rPr>
          </w:rPrChange>
        </w:rPr>
        <w:t>sur Paris</w:t>
      </w:r>
      <w:r>
        <w:rPr>
          <w:rFonts w:ascii="Times" w:hAnsi="Times"/>
          <w:color w:val="000000"/>
          <w:sz w:val="27"/>
          <w:szCs w:val="27"/>
        </w:rPr>
        <w:t>. C’était une maison de pl</w:t>
      </w:r>
      <w:ins w:id="11" w:author="Pascal" w:date="2021-06-10T11:13:00Z">
        <w:r w:rsidR="00EE23B2">
          <w:rPr>
            <w:rFonts w:ascii="Times" w:hAnsi="Times"/>
            <w:color w:val="000000"/>
            <w:sz w:val="27"/>
            <w:szCs w:val="27"/>
          </w:rPr>
          <w:t>a</w:t>
        </w:r>
      </w:ins>
      <w:del w:id="12" w:author="Pascal" w:date="2021-06-10T11:12:00Z">
        <w:r w:rsidDel="00EE23B2">
          <w:rPr>
            <w:rFonts w:ascii="Times" w:hAnsi="Times"/>
            <w:color w:val="000000"/>
            <w:sz w:val="27"/>
            <w:szCs w:val="27"/>
          </w:rPr>
          <w:delText>e</w:delText>
        </w:r>
      </w:del>
      <w:r>
        <w:rPr>
          <w:rFonts w:ascii="Times" w:hAnsi="Times"/>
          <w:color w:val="000000"/>
          <w:sz w:val="27"/>
          <w:szCs w:val="27"/>
        </w:rPr>
        <w:t>in</w:t>
      </w:r>
      <w:ins w:id="13" w:author="Pascal" w:date="2021-06-10T11:13:00Z">
        <w:r w:rsidR="00EE23B2">
          <w:rPr>
            <w:rFonts w:ascii="Times" w:hAnsi="Times"/>
            <w:color w:val="000000"/>
            <w:sz w:val="27"/>
            <w:szCs w:val="27"/>
          </w:rPr>
          <w:t>-</w:t>
        </w:r>
      </w:ins>
      <w:del w:id="14" w:author="Pascal" w:date="2021-06-10T11:13:00Z">
        <w:r w:rsidDel="00EE23B2">
          <w:rPr>
            <w:rFonts w:ascii="Times" w:hAnsi="Times"/>
            <w:color w:val="000000"/>
            <w:sz w:val="27"/>
            <w:szCs w:val="27"/>
          </w:rPr>
          <w:delText xml:space="preserve"> </w:delText>
        </w:r>
      </w:del>
      <w:r>
        <w:rPr>
          <w:rFonts w:ascii="Times" w:hAnsi="Times"/>
          <w:color w:val="000000"/>
          <w:sz w:val="27"/>
          <w:szCs w:val="27"/>
        </w:rPr>
        <w:t>pied</w:t>
      </w:r>
      <w:ins w:id="15" w:author="Pascal" w:date="2021-06-10T11:19:00Z">
        <w:r w:rsidR="00EE23B2">
          <w:rPr>
            <w:rFonts w:ascii="Times" w:hAnsi="Times"/>
            <w:color w:val="000000"/>
            <w:sz w:val="27"/>
            <w:szCs w:val="27"/>
          </w:rPr>
          <w:t>,</w:t>
        </w:r>
      </w:ins>
      <w:r>
        <w:rPr>
          <w:rFonts w:ascii="Times" w:hAnsi="Times"/>
          <w:color w:val="000000"/>
          <w:sz w:val="27"/>
          <w:szCs w:val="27"/>
        </w:rPr>
        <w:t xml:space="preserve"> derrière laquelle on pouvait </w:t>
      </w:r>
      <w:ins w:id="16" w:author="Pascal" w:date="2021-06-10T11:25:00Z">
        <w:r w:rsidR="00F86F0F" w:rsidRPr="00B203F7">
          <w:rPr>
            <w:rFonts w:ascii="Times" w:hAnsi="Times"/>
            <w:color w:val="000000"/>
            <w:sz w:val="27"/>
            <w:szCs w:val="27"/>
            <w:highlight w:val="green"/>
            <w:rPrChange w:id="17" w:author="gabriel joanes" w:date="2021-07-06T09:39:00Z">
              <w:rPr>
                <w:rFonts w:ascii="Times" w:hAnsi="Times"/>
                <w:color w:val="000000"/>
                <w:sz w:val="27"/>
                <w:szCs w:val="27"/>
              </w:rPr>
            </w:rPrChange>
          </w:rPr>
          <w:t>profiter</w:t>
        </w:r>
      </w:ins>
      <w:del w:id="18" w:author="Pascal" w:date="2021-06-10T11:25:00Z">
        <w:r w:rsidRPr="00B203F7" w:rsidDel="00F86F0F">
          <w:rPr>
            <w:rFonts w:ascii="Times" w:hAnsi="Times"/>
            <w:color w:val="000000"/>
            <w:sz w:val="27"/>
            <w:szCs w:val="27"/>
            <w:highlight w:val="green"/>
            <w:rPrChange w:id="19" w:author="gabriel joanes" w:date="2021-07-06T09:39:00Z">
              <w:rPr>
                <w:rFonts w:ascii="Times" w:hAnsi="Times"/>
                <w:color w:val="000000"/>
                <w:sz w:val="27"/>
                <w:szCs w:val="27"/>
              </w:rPr>
            </w:rPrChange>
          </w:rPr>
          <w:delText>apprécier</w:delText>
        </w:r>
      </w:del>
      <w:r w:rsidRPr="00B203F7">
        <w:rPr>
          <w:rFonts w:ascii="Times" w:hAnsi="Times"/>
          <w:color w:val="000000"/>
          <w:sz w:val="27"/>
          <w:szCs w:val="27"/>
          <w:highlight w:val="green"/>
          <w:rPrChange w:id="20" w:author="gabriel joanes" w:date="2021-07-06T09:39:00Z">
            <w:rPr>
              <w:rFonts w:ascii="Times" w:hAnsi="Times"/>
              <w:color w:val="000000"/>
              <w:sz w:val="27"/>
              <w:szCs w:val="27"/>
            </w:rPr>
          </w:rPrChange>
        </w:rPr>
        <w:t xml:space="preserve"> </w:t>
      </w:r>
      <w:ins w:id="21" w:author="Pascal" w:date="2021-06-10T11:25:00Z">
        <w:r w:rsidR="00F86F0F" w:rsidRPr="00B203F7">
          <w:rPr>
            <w:rFonts w:ascii="Times" w:hAnsi="Times"/>
            <w:color w:val="000000"/>
            <w:sz w:val="27"/>
            <w:szCs w:val="27"/>
            <w:highlight w:val="green"/>
            <w:rPrChange w:id="22" w:author="gabriel joanes" w:date="2021-07-06T09:39:00Z">
              <w:rPr>
                <w:rFonts w:ascii="Times" w:hAnsi="Times"/>
                <w:color w:val="000000"/>
                <w:sz w:val="27"/>
                <w:szCs w:val="27"/>
              </w:rPr>
            </w:rPrChange>
          </w:rPr>
          <w:t>d’</w:t>
        </w:r>
      </w:ins>
      <w:commentRangeStart w:id="23"/>
      <w:r w:rsidRPr="00B203F7">
        <w:rPr>
          <w:rFonts w:ascii="Times" w:hAnsi="Times"/>
          <w:color w:val="000000"/>
          <w:sz w:val="27"/>
          <w:szCs w:val="27"/>
          <w:highlight w:val="green"/>
          <w:rPrChange w:id="24" w:author="gabriel joanes" w:date="2021-07-06T09:39:00Z">
            <w:rPr>
              <w:rFonts w:ascii="Times" w:hAnsi="Times"/>
              <w:color w:val="000000"/>
              <w:sz w:val="27"/>
              <w:szCs w:val="27"/>
            </w:rPr>
          </w:rPrChange>
        </w:rPr>
        <w:t>une grande forêt ombragée.</w:t>
      </w:r>
      <w:commentRangeEnd w:id="23"/>
      <w:r w:rsidR="00F86F0F" w:rsidRPr="00B203F7">
        <w:rPr>
          <w:rStyle w:val="CommentReference"/>
          <w:rFonts w:asciiTheme="minorHAnsi" w:eastAsiaTheme="minorHAnsi" w:hAnsiTheme="minorHAnsi" w:cstheme="minorBidi"/>
          <w:highlight w:val="green"/>
          <w:lang w:eastAsia="en-US"/>
          <w:rPrChange w:id="25" w:author="gabriel joanes" w:date="2021-07-06T09:39:00Z">
            <w:rPr>
              <w:rStyle w:val="CommentReference"/>
              <w:rFonts w:asciiTheme="minorHAnsi" w:eastAsiaTheme="minorHAnsi" w:hAnsiTheme="minorHAnsi" w:cstheme="minorBidi"/>
              <w:lang w:eastAsia="en-US"/>
            </w:rPr>
          </w:rPrChange>
        </w:rPr>
        <w:commentReference w:id="23"/>
      </w:r>
      <w:r>
        <w:rPr>
          <w:rFonts w:ascii="Times" w:hAnsi="Times"/>
          <w:color w:val="000000"/>
          <w:sz w:val="27"/>
          <w:szCs w:val="27"/>
        </w:rPr>
        <w:t xml:space="preserve"> Bien qu’infe</w:t>
      </w:r>
      <w:ins w:id="26" w:author="Pascal" w:date="2021-06-10T11:13:00Z">
        <w:r w:rsidR="00EE23B2">
          <w:rPr>
            <w:rFonts w:ascii="Times" w:hAnsi="Times"/>
            <w:color w:val="000000"/>
            <w:sz w:val="27"/>
            <w:szCs w:val="27"/>
          </w:rPr>
          <w:t>s</w:t>
        </w:r>
      </w:ins>
      <w:del w:id="27" w:author="Pascal" w:date="2021-06-10T11:13:00Z">
        <w:r w:rsidDel="00EE23B2">
          <w:rPr>
            <w:rFonts w:ascii="Times" w:hAnsi="Times"/>
            <w:color w:val="000000"/>
            <w:sz w:val="27"/>
            <w:szCs w:val="27"/>
          </w:rPr>
          <w:delText>c</w:delText>
        </w:r>
      </w:del>
      <w:r>
        <w:rPr>
          <w:rFonts w:ascii="Times" w:hAnsi="Times"/>
          <w:color w:val="000000"/>
          <w:sz w:val="27"/>
          <w:szCs w:val="27"/>
        </w:rPr>
        <w:t>tée de moustiques l’été, l’on pouvait également profiter de la végétation luxuri</w:t>
      </w:r>
      <w:ins w:id="28" w:author="Pascal" w:date="2021-06-10T11:13:00Z">
        <w:r w:rsidR="00EE23B2">
          <w:rPr>
            <w:rFonts w:ascii="Times" w:hAnsi="Times"/>
            <w:color w:val="000000"/>
            <w:sz w:val="27"/>
            <w:szCs w:val="27"/>
          </w:rPr>
          <w:t>ante</w:t>
        </w:r>
      </w:ins>
      <w:del w:id="29" w:author="Pascal" w:date="2021-06-10T11:13:00Z">
        <w:r w:rsidDel="00EE23B2">
          <w:rPr>
            <w:rFonts w:ascii="Times" w:hAnsi="Times"/>
            <w:color w:val="000000"/>
            <w:sz w:val="27"/>
            <w:szCs w:val="27"/>
          </w:rPr>
          <w:delText>euse</w:delText>
        </w:r>
      </w:del>
      <w:r>
        <w:rPr>
          <w:rFonts w:ascii="Times" w:hAnsi="Times"/>
          <w:color w:val="000000"/>
          <w:sz w:val="27"/>
          <w:szCs w:val="27"/>
        </w:rPr>
        <w:t xml:space="preserve"> qui l’entourait. Malheureusement, l’intérieur était dans un état déplorable, et les deux frères allaient devoir s’entr</w:t>
      </w:r>
      <w:del w:id="30" w:author="Pascal" w:date="2021-06-10T11:13:00Z">
        <w:r w:rsidDel="00EE23B2">
          <w:rPr>
            <w:rFonts w:ascii="Times" w:hAnsi="Times"/>
            <w:color w:val="000000"/>
            <w:sz w:val="27"/>
            <w:szCs w:val="27"/>
          </w:rPr>
          <w:delText>e-</w:delText>
        </w:r>
      </w:del>
      <w:r>
        <w:rPr>
          <w:rFonts w:ascii="Times" w:hAnsi="Times"/>
          <w:color w:val="000000"/>
          <w:sz w:val="27"/>
          <w:szCs w:val="27"/>
        </w:rPr>
        <w:t>aider</w:t>
      </w:r>
      <w:del w:id="31" w:author="Pascal" w:date="2021-06-10T11:14:00Z">
        <w:r w:rsidDel="00EE23B2">
          <w:rPr>
            <w:rFonts w:ascii="Times" w:hAnsi="Times"/>
            <w:color w:val="000000"/>
            <w:sz w:val="27"/>
            <w:szCs w:val="27"/>
          </w:rPr>
          <w:delText xml:space="preserve"> mutu</w:delText>
        </w:r>
      </w:del>
      <w:del w:id="32" w:author="Pascal" w:date="2021-06-10T11:13:00Z">
        <w:r w:rsidDel="00EE23B2">
          <w:rPr>
            <w:rFonts w:ascii="Times" w:hAnsi="Times"/>
            <w:color w:val="000000"/>
            <w:sz w:val="27"/>
            <w:szCs w:val="27"/>
          </w:rPr>
          <w:delText>ellement</w:delText>
        </w:r>
      </w:del>
      <w:r>
        <w:rPr>
          <w:rFonts w:ascii="Times" w:hAnsi="Times"/>
          <w:color w:val="000000"/>
          <w:sz w:val="27"/>
          <w:szCs w:val="27"/>
        </w:rPr>
        <w:t xml:space="preserve"> pour la remettre au goût du jour. Côté extérieur, en attendant que le village dispose du tout</w:t>
      </w:r>
      <w:ins w:id="33" w:author="Pascal" w:date="2021-06-10T11:14:00Z">
        <w:r w:rsidR="00EE23B2">
          <w:rPr>
            <w:rFonts w:ascii="Times" w:hAnsi="Times"/>
            <w:color w:val="000000"/>
            <w:sz w:val="27"/>
            <w:szCs w:val="27"/>
          </w:rPr>
          <w:t>-</w:t>
        </w:r>
      </w:ins>
      <w:del w:id="34" w:author="Pascal" w:date="2021-06-10T11:14:00Z">
        <w:r w:rsidDel="00EE23B2">
          <w:rPr>
            <w:rFonts w:ascii="Times" w:hAnsi="Times"/>
            <w:color w:val="000000"/>
            <w:sz w:val="27"/>
            <w:szCs w:val="27"/>
          </w:rPr>
          <w:delText xml:space="preserve"> </w:delText>
        </w:r>
      </w:del>
      <w:r>
        <w:rPr>
          <w:rFonts w:ascii="Times" w:hAnsi="Times"/>
          <w:color w:val="000000"/>
          <w:sz w:val="27"/>
          <w:szCs w:val="27"/>
        </w:rPr>
        <w:t>à</w:t>
      </w:r>
      <w:ins w:id="35" w:author="Pascal" w:date="2021-06-10T11:14:00Z">
        <w:r w:rsidR="00EE23B2">
          <w:rPr>
            <w:rFonts w:ascii="Times" w:hAnsi="Times"/>
            <w:color w:val="000000"/>
            <w:sz w:val="27"/>
            <w:szCs w:val="27"/>
          </w:rPr>
          <w:t>-</w:t>
        </w:r>
      </w:ins>
      <w:del w:id="36" w:author="Pascal" w:date="2021-06-10T11:14:00Z">
        <w:r w:rsidDel="00EE23B2">
          <w:rPr>
            <w:rFonts w:ascii="Times" w:hAnsi="Times"/>
            <w:color w:val="000000"/>
            <w:sz w:val="27"/>
            <w:szCs w:val="27"/>
          </w:rPr>
          <w:delText xml:space="preserve"> </w:delText>
        </w:r>
      </w:del>
      <w:r>
        <w:rPr>
          <w:rFonts w:ascii="Times" w:hAnsi="Times"/>
          <w:color w:val="000000"/>
          <w:sz w:val="27"/>
          <w:szCs w:val="27"/>
        </w:rPr>
        <w:t>l’égo</w:t>
      </w:r>
      <w:ins w:id="37" w:author="Pascal" w:date="2021-06-10T11:14:00Z">
        <w:r w:rsidR="00EE23B2">
          <w:rPr>
            <w:rFonts w:ascii="Times" w:hAnsi="Times"/>
            <w:color w:val="000000"/>
            <w:sz w:val="27"/>
            <w:szCs w:val="27"/>
          </w:rPr>
          <w:t>u</w:t>
        </w:r>
      </w:ins>
      <w:del w:id="38" w:author="Pascal" w:date="2021-06-10T11:14:00Z">
        <w:r w:rsidDel="00EE23B2">
          <w:rPr>
            <w:rFonts w:ascii="Times" w:hAnsi="Times"/>
            <w:color w:val="000000"/>
            <w:sz w:val="27"/>
            <w:szCs w:val="27"/>
          </w:rPr>
          <w:delText>û</w:delText>
        </w:r>
      </w:del>
      <w:r>
        <w:rPr>
          <w:rFonts w:ascii="Times" w:hAnsi="Times"/>
          <w:color w:val="000000"/>
          <w:sz w:val="27"/>
          <w:szCs w:val="27"/>
        </w:rPr>
        <w:t xml:space="preserve">t, il </w:t>
      </w:r>
      <w:ins w:id="39" w:author="Pascal" w:date="2021-06-10T11:14:00Z">
        <w:r w:rsidR="00F86F0F">
          <w:rPr>
            <w:rFonts w:ascii="Times" w:hAnsi="Times"/>
            <w:color w:val="000000"/>
            <w:sz w:val="27"/>
            <w:szCs w:val="27"/>
          </w:rPr>
          <w:t>faudrait</w:t>
        </w:r>
      </w:ins>
      <w:del w:id="40" w:author="Pascal" w:date="2021-06-10T11:14:00Z">
        <w:r w:rsidDel="00EE23B2">
          <w:rPr>
            <w:rFonts w:ascii="Times" w:hAnsi="Times"/>
            <w:color w:val="000000"/>
            <w:sz w:val="27"/>
            <w:szCs w:val="27"/>
          </w:rPr>
          <w:delText>allait juste falloir</w:delText>
        </w:r>
      </w:del>
      <w:r>
        <w:rPr>
          <w:rFonts w:ascii="Times" w:hAnsi="Times"/>
          <w:color w:val="000000"/>
          <w:sz w:val="27"/>
          <w:szCs w:val="27"/>
        </w:rPr>
        <w:t xml:space="preserve"> remettre aux normes la fosse s</w:t>
      </w:r>
      <w:del w:id="41" w:author="Pascal" w:date="2021-06-10T11:14:00Z">
        <w:r w:rsidDel="00EE23B2">
          <w:rPr>
            <w:rFonts w:ascii="Times" w:hAnsi="Times"/>
            <w:color w:val="000000"/>
            <w:sz w:val="27"/>
            <w:szCs w:val="27"/>
          </w:rPr>
          <w:delText>c</w:delText>
        </w:r>
      </w:del>
      <w:r>
        <w:rPr>
          <w:rFonts w:ascii="Times" w:hAnsi="Times"/>
          <w:color w:val="000000"/>
          <w:sz w:val="27"/>
          <w:szCs w:val="27"/>
        </w:rPr>
        <w:t>eptique, mais aussi rafraîchir le mur qui était fissuré et par endroit</w:t>
      </w:r>
      <w:ins w:id="42" w:author="Pascal" w:date="2021-06-10T11:14:00Z">
        <w:r w:rsidR="00EE23B2">
          <w:rPr>
            <w:rFonts w:ascii="Times" w:hAnsi="Times"/>
            <w:color w:val="000000"/>
            <w:sz w:val="27"/>
            <w:szCs w:val="27"/>
          </w:rPr>
          <w:t>s</w:t>
        </w:r>
      </w:ins>
      <w:r>
        <w:rPr>
          <w:rFonts w:ascii="Times" w:hAnsi="Times"/>
          <w:color w:val="000000"/>
          <w:sz w:val="27"/>
          <w:szCs w:val="27"/>
        </w:rPr>
        <w:t xml:space="preserve"> </w:t>
      </w:r>
      <w:r w:rsidRPr="00B203F7">
        <w:rPr>
          <w:rFonts w:ascii="Times" w:hAnsi="Times"/>
          <w:color w:val="000000"/>
          <w:sz w:val="27"/>
          <w:szCs w:val="27"/>
          <w:highlight w:val="red"/>
          <w:rPrChange w:id="43" w:author="gabriel joanes" w:date="2021-07-06T09:44:00Z">
            <w:rPr>
              <w:rFonts w:ascii="Times" w:hAnsi="Times"/>
              <w:color w:val="000000"/>
              <w:sz w:val="27"/>
              <w:szCs w:val="27"/>
            </w:rPr>
          </w:rPrChange>
        </w:rPr>
        <w:t>décrépit</w:t>
      </w:r>
      <w:r>
        <w:rPr>
          <w:rFonts w:ascii="Times" w:hAnsi="Times"/>
          <w:color w:val="000000"/>
          <w:sz w:val="27"/>
          <w:szCs w:val="27"/>
        </w:rPr>
        <w:t>. Rien que ça…</w:t>
      </w:r>
    </w:p>
    <w:p w14:paraId="65935606" w14:textId="77777777" w:rsidR="00C0081B" w:rsidRDefault="00C0081B" w:rsidP="00C0081B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Lors de leur premi</w:t>
      </w:r>
      <w:ins w:id="44" w:author="Pascal" w:date="2021-06-10T11:19:00Z">
        <w:r w:rsidR="00EE23B2">
          <w:rPr>
            <w:rFonts w:ascii="Times" w:hAnsi="Times"/>
            <w:color w:val="000000"/>
            <w:sz w:val="27"/>
            <w:szCs w:val="27"/>
          </w:rPr>
          <w:t>ère</w:t>
        </w:r>
      </w:ins>
      <w:del w:id="45" w:author="Pascal" w:date="2021-06-10T11:19:00Z">
        <w:r w:rsidDel="00EE23B2">
          <w:rPr>
            <w:rFonts w:ascii="Times" w:hAnsi="Times"/>
            <w:color w:val="000000"/>
            <w:sz w:val="27"/>
            <w:szCs w:val="27"/>
          </w:rPr>
          <w:delText>er</w:delText>
        </w:r>
      </w:del>
      <w:r>
        <w:rPr>
          <w:rFonts w:ascii="Times" w:hAnsi="Times"/>
          <w:color w:val="000000"/>
          <w:sz w:val="27"/>
          <w:szCs w:val="27"/>
        </w:rPr>
        <w:t xml:space="preserve"> </w:t>
      </w:r>
      <w:ins w:id="46" w:author="Pascal" w:date="2021-06-10T11:19:00Z">
        <w:r w:rsidR="00EE23B2">
          <w:rPr>
            <w:rFonts w:ascii="Times" w:hAnsi="Times"/>
            <w:color w:val="000000"/>
            <w:sz w:val="27"/>
            <w:szCs w:val="27"/>
          </w:rPr>
          <w:t>venue</w:t>
        </w:r>
      </w:ins>
      <w:del w:id="47" w:author="Pascal" w:date="2021-06-10T11:20:00Z">
        <w:r w:rsidDel="00EE23B2">
          <w:rPr>
            <w:rFonts w:ascii="Times" w:hAnsi="Times"/>
            <w:color w:val="000000"/>
            <w:sz w:val="27"/>
            <w:szCs w:val="27"/>
          </w:rPr>
          <w:delText>acte</w:delText>
        </w:r>
      </w:del>
      <w:r>
        <w:rPr>
          <w:rFonts w:ascii="Times" w:hAnsi="Times"/>
          <w:color w:val="000000"/>
          <w:sz w:val="27"/>
          <w:szCs w:val="27"/>
        </w:rPr>
        <w:t>, les deux hommes n’ont emmené</w:t>
      </w:r>
      <w:del w:id="48" w:author="Pascal" w:date="2021-06-10T11:15:00Z">
        <w:r w:rsidDel="00EE23B2">
          <w:rPr>
            <w:rFonts w:ascii="Times" w:hAnsi="Times"/>
            <w:color w:val="000000"/>
            <w:sz w:val="27"/>
            <w:szCs w:val="27"/>
          </w:rPr>
          <w:delText xml:space="preserve"> avec eux</w:delText>
        </w:r>
      </w:del>
      <w:r>
        <w:rPr>
          <w:rFonts w:ascii="Times" w:hAnsi="Times"/>
          <w:color w:val="000000"/>
          <w:sz w:val="27"/>
          <w:szCs w:val="27"/>
        </w:rPr>
        <w:t xml:space="preserve"> aucun bagage, seulement des outils. L’un allait s’occuper de la première chambre</w:t>
      </w:r>
      <w:ins w:id="49" w:author="Pascal" w:date="2021-06-10T11:15:00Z">
        <w:r w:rsidR="00EE23B2">
          <w:rPr>
            <w:rFonts w:ascii="Times" w:hAnsi="Times"/>
            <w:color w:val="000000"/>
            <w:sz w:val="27"/>
            <w:szCs w:val="27"/>
          </w:rPr>
          <w:t>,</w:t>
        </w:r>
      </w:ins>
      <w:r>
        <w:rPr>
          <w:rFonts w:ascii="Times" w:hAnsi="Times"/>
          <w:color w:val="000000"/>
          <w:sz w:val="27"/>
          <w:szCs w:val="27"/>
        </w:rPr>
        <w:t xml:space="preserve"> tandis que l’autre </w:t>
      </w:r>
      <w:ins w:id="50" w:author="Pascal" w:date="2021-06-10T11:15:00Z">
        <w:r w:rsidR="00EE23B2">
          <w:rPr>
            <w:rFonts w:ascii="Times" w:hAnsi="Times"/>
            <w:color w:val="000000"/>
            <w:sz w:val="27"/>
            <w:szCs w:val="27"/>
          </w:rPr>
          <w:t>serait</w:t>
        </w:r>
      </w:ins>
      <w:del w:id="51" w:author="Pascal" w:date="2021-06-10T11:15:00Z">
        <w:r w:rsidDel="00EE23B2">
          <w:rPr>
            <w:rFonts w:ascii="Times" w:hAnsi="Times"/>
            <w:color w:val="000000"/>
            <w:sz w:val="27"/>
            <w:szCs w:val="27"/>
          </w:rPr>
          <w:delText>était</w:delText>
        </w:r>
      </w:del>
      <w:r>
        <w:rPr>
          <w:rFonts w:ascii="Times" w:hAnsi="Times"/>
          <w:color w:val="000000"/>
          <w:sz w:val="27"/>
          <w:szCs w:val="27"/>
        </w:rPr>
        <w:t xml:space="preserve"> </w:t>
      </w:r>
      <w:r w:rsidRPr="007E1936">
        <w:rPr>
          <w:rFonts w:ascii="Times" w:hAnsi="Times"/>
          <w:color w:val="000000"/>
          <w:sz w:val="27"/>
          <w:szCs w:val="27"/>
          <w:highlight w:val="red"/>
          <w:rPrChange w:id="52" w:author="gabriel joanes" w:date="2021-07-06T09:47:00Z">
            <w:rPr>
              <w:rFonts w:ascii="Times" w:hAnsi="Times"/>
              <w:color w:val="000000"/>
              <w:sz w:val="27"/>
              <w:szCs w:val="27"/>
            </w:rPr>
          </w:rPrChange>
        </w:rPr>
        <w:t>en charge</w:t>
      </w:r>
      <w:r>
        <w:rPr>
          <w:rFonts w:ascii="Times" w:hAnsi="Times"/>
          <w:color w:val="000000"/>
          <w:sz w:val="27"/>
          <w:szCs w:val="27"/>
        </w:rPr>
        <w:t xml:space="preserve"> de la salle de bain</w:t>
      </w:r>
      <w:ins w:id="53" w:author="Pascal" w:date="2021-06-10T11:15:00Z">
        <w:r w:rsidR="00EE23B2">
          <w:rPr>
            <w:rFonts w:ascii="Times" w:hAnsi="Times"/>
            <w:color w:val="000000"/>
            <w:sz w:val="27"/>
            <w:szCs w:val="27"/>
          </w:rPr>
          <w:t>s</w:t>
        </w:r>
      </w:ins>
      <w:r>
        <w:rPr>
          <w:rFonts w:ascii="Times" w:hAnsi="Times"/>
          <w:color w:val="000000"/>
          <w:sz w:val="27"/>
          <w:szCs w:val="27"/>
        </w:rPr>
        <w:t xml:space="preserve">. Le premier a </w:t>
      </w:r>
      <w:r w:rsidRPr="007E1936">
        <w:rPr>
          <w:rFonts w:ascii="Times" w:hAnsi="Times"/>
          <w:color w:val="000000"/>
          <w:sz w:val="27"/>
          <w:szCs w:val="27"/>
          <w:highlight w:val="red"/>
          <w:rPrChange w:id="54" w:author="gabriel joanes" w:date="2021-07-06T09:50:00Z">
            <w:rPr>
              <w:rFonts w:ascii="Times" w:hAnsi="Times"/>
              <w:color w:val="000000"/>
              <w:sz w:val="27"/>
              <w:szCs w:val="27"/>
            </w:rPr>
          </w:rPrChange>
        </w:rPr>
        <w:t>obstrué</w:t>
      </w:r>
      <w:r>
        <w:rPr>
          <w:rFonts w:ascii="Times" w:hAnsi="Times"/>
          <w:color w:val="000000"/>
          <w:sz w:val="27"/>
          <w:szCs w:val="27"/>
        </w:rPr>
        <w:t xml:space="preserve"> les différents trous </w:t>
      </w:r>
      <w:del w:id="55" w:author="Pascal" w:date="2021-06-10T11:16:00Z">
        <w:r w:rsidDel="00EE23B2">
          <w:rPr>
            <w:rFonts w:ascii="Times" w:hAnsi="Times"/>
            <w:color w:val="000000"/>
            <w:sz w:val="27"/>
            <w:szCs w:val="27"/>
          </w:rPr>
          <w:delText>sur</w:delText>
        </w:r>
      </w:del>
      <w:ins w:id="56" w:author="Pascal" w:date="2021-06-10T11:15:00Z">
        <w:r w:rsidR="00EE23B2">
          <w:rPr>
            <w:rFonts w:ascii="Times" w:hAnsi="Times"/>
            <w:color w:val="000000"/>
            <w:sz w:val="27"/>
            <w:szCs w:val="27"/>
          </w:rPr>
          <w:t>dans</w:t>
        </w:r>
      </w:ins>
      <w:r>
        <w:rPr>
          <w:rFonts w:ascii="Times" w:hAnsi="Times"/>
          <w:color w:val="000000"/>
          <w:sz w:val="27"/>
          <w:szCs w:val="27"/>
        </w:rPr>
        <w:t xml:space="preserve"> les murs avec du masti</w:t>
      </w:r>
      <w:ins w:id="57" w:author="Pascal" w:date="2021-06-10T11:16:00Z">
        <w:r w:rsidR="00EE23B2">
          <w:rPr>
            <w:rFonts w:ascii="Times" w:hAnsi="Times"/>
            <w:color w:val="000000"/>
            <w:sz w:val="27"/>
            <w:szCs w:val="27"/>
          </w:rPr>
          <w:t>c</w:t>
        </w:r>
      </w:ins>
      <w:del w:id="58" w:author="Pascal" w:date="2021-06-10T11:16:00Z">
        <w:r w:rsidDel="00EE23B2">
          <w:rPr>
            <w:rFonts w:ascii="Times" w:hAnsi="Times"/>
            <w:color w:val="000000"/>
            <w:sz w:val="27"/>
            <w:szCs w:val="27"/>
          </w:rPr>
          <w:delText>que</w:delText>
        </w:r>
      </w:del>
      <w:r>
        <w:rPr>
          <w:rFonts w:ascii="Times" w:hAnsi="Times"/>
          <w:color w:val="000000"/>
          <w:sz w:val="27"/>
          <w:szCs w:val="27"/>
        </w:rPr>
        <w:t xml:space="preserve"> et, avec beaucoup d’habil</w:t>
      </w:r>
      <w:ins w:id="59" w:author="Pascal" w:date="2021-06-10T11:16:00Z">
        <w:r w:rsidR="00EE23B2">
          <w:rPr>
            <w:rFonts w:ascii="Times" w:hAnsi="Times"/>
            <w:color w:val="000000"/>
            <w:sz w:val="27"/>
            <w:szCs w:val="27"/>
          </w:rPr>
          <w:t>e</w:t>
        </w:r>
      </w:ins>
      <w:del w:id="60" w:author="Pascal" w:date="2021-06-10T11:16:00Z">
        <w:r w:rsidDel="00EE23B2">
          <w:rPr>
            <w:rFonts w:ascii="Times" w:hAnsi="Times"/>
            <w:color w:val="000000"/>
            <w:sz w:val="27"/>
            <w:szCs w:val="27"/>
          </w:rPr>
          <w:delText>i</w:delText>
        </w:r>
      </w:del>
      <w:r>
        <w:rPr>
          <w:rFonts w:ascii="Times" w:hAnsi="Times"/>
          <w:color w:val="000000"/>
          <w:sz w:val="27"/>
          <w:szCs w:val="27"/>
        </w:rPr>
        <w:t xml:space="preserve">té, </w:t>
      </w:r>
      <w:ins w:id="61" w:author="Pascal" w:date="2021-06-10T11:26:00Z">
        <w:r w:rsidR="00F86F0F">
          <w:rPr>
            <w:rFonts w:ascii="Times" w:hAnsi="Times"/>
            <w:color w:val="000000"/>
            <w:sz w:val="27"/>
            <w:szCs w:val="27"/>
          </w:rPr>
          <w:t xml:space="preserve">il </w:t>
        </w:r>
      </w:ins>
      <w:r>
        <w:rPr>
          <w:rFonts w:ascii="Times" w:hAnsi="Times"/>
          <w:color w:val="000000"/>
          <w:sz w:val="27"/>
          <w:szCs w:val="27"/>
        </w:rPr>
        <w:t xml:space="preserve">a clouté la nouvelle moquette au sol. </w:t>
      </w:r>
      <w:commentRangeStart w:id="62"/>
      <w:r>
        <w:rPr>
          <w:rFonts w:ascii="Times" w:hAnsi="Times"/>
          <w:color w:val="000000"/>
          <w:sz w:val="27"/>
          <w:szCs w:val="27"/>
        </w:rPr>
        <w:t xml:space="preserve">De manière </w:t>
      </w:r>
      <w:del w:id="63" w:author="Pascal" w:date="2021-06-10T11:16:00Z">
        <w:r w:rsidDel="00EE23B2">
          <w:rPr>
            <w:rFonts w:ascii="Times" w:hAnsi="Times"/>
            <w:color w:val="000000"/>
            <w:sz w:val="27"/>
            <w:szCs w:val="27"/>
          </w:rPr>
          <w:delText xml:space="preserve">à ce </w:delText>
        </w:r>
      </w:del>
      <w:commentRangeEnd w:id="62"/>
      <w:r w:rsidR="00EE23B2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62"/>
      </w:r>
      <w:r>
        <w:rPr>
          <w:rFonts w:ascii="Times" w:hAnsi="Times"/>
          <w:color w:val="000000"/>
          <w:sz w:val="27"/>
          <w:szCs w:val="27"/>
        </w:rPr>
        <w:t xml:space="preserve">que l’on puisse </w:t>
      </w:r>
      <w:del w:id="64" w:author="Pascal" w:date="2021-06-10T11:21:00Z">
        <w:r w:rsidDel="00EE23B2">
          <w:rPr>
            <w:rFonts w:ascii="Times" w:hAnsi="Times"/>
            <w:color w:val="000000"/>
            <w:sz w:val="27"/>
            <w:szCs w:val="27"/>
          </w:rPr>
          <w:delText>allumer la lumière dans</w:delText>
        </w:r>
      </w:del>
      <w:ins w:id="65" w:author="Pascal" w:date="2021-06-10T11:21:00Z">
        <w:r w:rsidR="00EE23B2">
          <w:rPr>
            <w:rFonts w:ascii="Times" w:hAnsi="Times"/>
            <w:color w:val="000000"/>
            <w:sz w:val="27"/>
            <w:szCs w:val="27"/>
          </w:rPr>
          <w:t>éclairer</w:t>
        </w:r>
      </w:ins>
      <w:r>
        <w:rPr>
          <w:rFonts w:ascii="Times" w:hAnsi="Times"/>
          <w:color w:val="000000"/>
          <w:sz w:val="27"/>
          <w:szCs w:val="27"/>
        </w:rPr>
        <w:t xml:space="preserve"> la chambre depuis le lit, il a ajouté</w:t>
      </w:r>
      <w:del w:id="66" w:author="Pascal" w:date="2021-06-10T11:16:00Z">
        <w:r w:rsidDel="00EE23B2">
          <w:rPr>
            <w:rFonts w:ascii="Times" w:hAnsi="Times"/>
            <w:color w:val="000000"/>
            <w:sz w:val="27"/>
            <w:szCs w:val="27"/>
          </w:rPr>
          <w:delText xml:space="preserve"> en plus</w:delText>
        </w:r>
      </w:del>
      <w:r>
        <w:rPr>
          <w:rFonts w:ascii="Times" w:hAnsi="Times"/>
          <w:color w:val="000000"/>
          <w:sz w:val="27"/>
          <w:szCs w:val="27"/>
        </w:rPr>
        <w:t xml:space="preserve"> un interrupteur à l’opposé de la porte d’entrée…</w:t>
      </w:r>
    </w:p>
    <w:p w14:paraId="60580B5B" w14:textId="77777777" w:rsidR="00C0081B" w:rsidRDefault="00C0081B" w:rsidP="00C0081B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Une fois </w:t>
      </w:r>
      <w:ins w:id="67" w:author="Pascal" w:date="2021-06-10T11:16:00Z">
        <w:r w:rsidR="00EE23B2">
          <w:rPr>
            <w:rFonts w:ascii="Times" w:hAnsi="Times"/>
            <w:color w:val="000000"/>
            <w:sz w:val="27"/>
            <w:szCs w:val="27"/>
          </w:rPr>
          <w:t xml:space="preserve">les travaux </w:t>
        </w:r>
      </w:ins>
      <w:r>
        <w:rPr>
          <w:rFonts w:ascii="Times" w:hAnsi="Times"/>
          <w:color w:val="000000"/>
          <w:sz w:val="27"/>
          <w:szCs w:val="27"/>
        </w:rPr>
        <w:t>terminé</w:t>
      </w:r>
      <w:ins w:id="68" w:author="Pascal" w:date="2021-06-10T11:16:00Z">
        <w:r w:rsidR="00EE23B2">
          <w:rPr>
            <w:rFonts w:ascii="Times" w:hAnsi="Times"/>
            <w:color w:val="000000"/>
            <w:sz w:val="27"/>
            <w:szCs w:val="27"/>
          </w:rPr>
          <w:t>s</w:t>
        </w:r>
      </w:ins>
      <w:del w:id="69" w:author="Pascal" w:date="2021-06-10T11:16:00Z">
        <w:r w:rsidDel="00EE23B2">
          <w:rPr>
            <w:rFonts w:ascii="Times" w:hAnsi="Times"/>
            <w:color w:val="000000"/>
            <w:sz w:val="27"/>
            <w:szCs w:val="27"/>
          </w:rPr>
          <w:delText>e les travaux</w:delText>
        </w:r>
      </w:del>
      <w:r>
        <w:rPr>
          <w:rFonts w:ascii="Times" w:hAnsi="Times"/>
          <w:color w:val="000000"/>
          <w:sz w:val="27"/>
          <w:szCs w:val="27"/>
        </w:rPr>
        <w:t>, tous les amis invit</w:t>
      </w:r>
      <w:ins w:id="70" w:author="Pascal" w:date="2021-06-10T11:17:00Z">
        <w:r w:rsidR="00EE23B2">
          <w:rPr>
            <w:rFonts w:ascii="Times" w:hAnsi="Times"/>
            <w:color w:val="000000"/>
            <w:sz w:val="27"/>
            <w:szCs w:val="27"/>
          </w:rPr>
          <w:t>és</w:t>
        </w:r>
      </w:ins>
      <w:del w:id="71" w:author="Pascal" w:date="2021-06-10T11:17:00Z">
        <w:r w:rsidDel="00EE23B2">
          <w:rPr>
            <w:rFonts w:ascii="Times" w:hAnsi="Times"/>
            <w:color w:val="000000"/>
            <w:sz w:val="27"/>
            <w:szCs w:val="27"/>
          </w:rPr>
          <w:delText>aient</w:delText>
        </w:r>
      </w:del>
      <w:r>
        <w:rPr>
          <w:rFonts w:ascii="Times" w:hAnsi="Times"/>
          <w:color w:val="000000"/>
          <w:sz w:val="27"/>
          <w:szCs w:val="27"/>
        </w:rPr>
        <w:t xml:space="preserve"> à mettre la main à la p</w:t>
      </w:r>
      <w:ins w:id="72" w:author="Pascal" w:date="2021-06-10T11:17:00Z">
        <w:r w:rsidR="00EE23B2">
          <w:rPr>
            <w:rFonts w:ascii="Times" w:hAnsi="Times"/>
            <w:color w:val="000000"/>
            <w:sz w:val="27"/>
            <w:szCs w:val="27"/>
          </w:rPr>
          <w:t>âte</w:t>
        </w:r>
      </w:ins>
      <w:del w:id="73" w:author="Pascal" w:date="2021-06-10T11:17:00Z">
        <w:r w:rsidDel="00EE23B2">
          <w:rPr>
            <w:rFonts w:ascii="Times" w:hAnsi="Times"/>
            <w:color w:val="000000"/>
            <w:sz w:val="27"/>
            <w:szCs w:val="27"/>
          </w:rPr>
          <w:delText>atte</w:delText>
        </w:r>
      </w:del>
      <w:r>
        <w:rPr>
          <w:rFonts w:ascii="Times" w:hAnsi="Times"/>
          <w:color w:val="000000"/>
          <w:sz w:val="27"/>
          <w:szCs w:val="27"/>
        </w:rPr>
        <w:t xml:space="preserve"> et qui n’avaient pas trouvé de </w:t>
      </w:r>
      <w:del w:id="74" w:author="Pascal" w:date="2021-06-10T11:17:00Z">
        <w:r w:rsidDel="00EE23B2">
          <w:rPr>
            <w:rFonts w:ascii="Times" w:hAnsi="Times"/>
            <w:color w:val="000000"/>
            <w:sz w:val="27"/>
            <w:szCs w:val="27"/>
          </w:rPr>
          <w:delText xml:space="preserve">faux </w:delText>
        </w:r>
      </w:del>
      <w:r>
        <w:rPr>
          <w:rFonts w:ascii="Times" w:hAnsi="Times"/>
          <w:color w:val="000000"/>
          <w:sz w:val="27"/>
          <w:szCs w:val="27"/>
        </w:rPr>
        <w:t xml:space="preserve">prétextes pour se défiler ont organisé une petite fête </w:t>
      </w:r>
      <w:commentRangeStart w:id="75"/>
      <w:r>
        <w:rPr>
          <w:rFonts w:ascii="Times" w:hAnsi="Times"/>
          <w:color w:val="000000"/>
          <w:sz w:val="27"/>
          <w:szCs w:val="27"/>
        </w:rPr>
        <w:t xml:space="preserve">à leur </w:t>
      </w:r>
      <w:del w:id="76" w:author="Pascal" w:date="2021-06-10T11:18:00Z">
        <w:r w:rsidDel="00EE23B2">
          <w:rPr>
            <w:rFonts w:ascii="Times" w:hAnsi="Times"/>
            <w:color w:val="000000"/>
            <w:sz w:val="27"/>
            <w:szCs w:val="27"/>
          </w:rPr>
          <w:delText>at</w:delText>
        </w:r>
      </w:del>
      <w:ins w:id="77" w:author="Pascal" w:date="2021-06-10T11:18:00Z">
        <w:r w:rsidR="00EE23B2">
          <w:rPr>
            <w:rFonts w:ascii="Times" w:hAnsi="Times"/>
            <w:color w:val="000000"/>
            <w:sz w:val="27"/>
            <w:szCs w:val="27"/>
          </w:rPr>
          <w:t>in</w:t>
        </w:r>
      </w:ins>
      <w:r>
        <w:rPr>
          <w:rFonts w:ascii="Times" w:hAnsi="Times"/>
          <w:color w:val="000000"/>
          <w:sz w:val="27"/>
          <w:szCs w:val="27"/>
        </w:rPr>
        <w:t>tention</w:t>
      </w:r>
      <w:commentRangeEnd w:id="75"/>
      <w:r w:rsidR="00EE23B2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75"/>
      </w:r>
      <w:ins w:id="78" w:author="Pascal" w:date="2021-06-10T11:23:00Z">
        <w:r w:rsidR="00F86F0F">
          <w:rPr>
            <w:rFonts w:ascii="Times" w:hAnsi="Times"/>
            <w:color w:val="000000"/>
            <w:sz w:val="27"/>
            <w:szCs w:val="27"/>
          </w:rPr>
          <w:t>,</w:t>
        </w:r>
      </w:ins>
      <w:del w:id="79" w:author="Pascal" w:date="2021-06-10T11:23:00Z">
        <w:r w:rsidDel="00F86F0F">
          <w:rPr>
            <w:rFonts w:ascii="Times" w:hAnsi="Times"/>
            <w:color w:val="000000"/>
            <w:sz w:val="27"/>
            <w:szCs w:val="27"/>
          </w:rPr>
          <w:delText>;</w:delText>
        </w:r>
      </w:del>
      <w:r>
        <w:rPr>
          <w:rFonts w:ascii="Times" w:hAnsi="Times"/>
          <w:color w:val="000000"/>
          <w:sz w:val="27"/>
          <w:szCs w:val="27"/>
        </w:rPr>
        <w:t xml:space="preserve"> avant que de nouveaux locataires ne viennent </w:t>
      </w:r>
      <w:del w:id="80" w:author="Pascal" w:date="2021-06-10T11:23:00Z">
        <w:r w:rsidDel="00F86F0F">
          <w:rPr>
            <w:rFonts w:ascii="Times" w:hAnsi="Times"/>
            <w:color w:val="000000"/>
            <w:sz w:val="27"/>
            <w:szCs w:val="27"/>
          </w:rPr>
          <w:delText>a</w:delText>
        </w:r>
      </w:del>
      <w:ins w:id="81" w:author="Pascal" w:date="2021-06-10T11:23:00Z">
        <w:r w:rsidR="00F86F0F">
          <w:rPr>
            <w:rFonts w:ascii="Times" w:hAnsi="Times"/>
            <w:color w:val="000000"/>
            <w:sz w:val="27"/>
            <w:szCs w:val="27"/>
          </w:rPr>
          <w:t>em</w:t>
        </w:r>
      </w:ins>
      <w:r>
        <w:rPr>
          <w:rFonts w:ascii="Times" w:hAnsi="Times"/>
          <w:color w:val="000000"/>
          <w:sz w:val="27"/>
          <w:szCs w:val="27"/>
        </w:rPr>
        <w:t xml:space="preserve">ménager dans cette demeure </w:t>
      </w:r>
      <w:ins w:id="82" w:author="Pascal" w:date="2021-06-10T11:18:00Z">
        <w:r w:rsidR="00EE23B2">
          <w:rPr>
            <w:rFonts w:ascii="Times" w:hAnsi="Times"/>
            <w:color w:val="000000"/>
            <w:sz w:val="27"/>
            <w:szCs w:val="27"/>
          </w:rPr>
          <w:t>remise à neuf</w:t>
        </w:r>
      </w:ins>
      <w:del w:id="83" w:author="Pascal" w:date="2021-06-10T11:18:00Z">
        <w:r w:rsidDel="00EE23B2">
          <w:rPr>
            <w:rFonts w:ascii="Times" w:hAnsi="Times"/>
            <w:color w:val="000000"/>
            <w:sz w:val="27"/>
            <w:szCs w:val="27"/>
          </w:rPr>
          <w:delText>comme neuve</w:delText>
        </w:r>
      </w:del>
      <w:r>
        <w:rPr>
          <w:rFonts w:ascii="Times" w:hAnsi="Times"/>
          <w:color w:val="000000"/>
          <w:sz w:val="27"/>
          <w:szCs w:val="27"/>
        </w:rPr>
        <w:t>.</w:t>
      </w:r>
    </w:p>
    <w:p w14:paraId="2CB88078" w14:textId="77777777" w:rsidR="00716370" w:rsidRDefault="007E1936"/>
    <w:sectPr w:rsidR="00716370" w:rsidSect="008D7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3" w:author="Pascal" w:date="2021-06-10T11:25:00Z" w:initials="P">
    <w:p w14:paraId="3D255057" w14:textId="77777777" w:rsidR="00F86F0F" w:rsidRDefault="00F86F0F">
      <w:pPr>
        <w:pStyle w:val="CommentText"/>
      </w:pPr>
      <w:r>
        <w:rPr>
          <w:rStyle w:val="CommentReference"/>
        </w:rPr>
        <w:annotationRef/>
      </w:r>
      <w:r>
        <w:t>Une grande forêt ombragée dans Paris ? À vérifier si ce n’est pas plutôt en banlieue.</w:t>
      </w:r>
    </w:p>
  </w:comment>
  <w:comment w:id="62" w:author="Pascal" w:date="2021-06-10T11:20:00Z" w:initials="P">
    <w:p w14:paraId="5B87DDCA" w14:textId="77777777" w:rsidR="00EE23B2" w:rsidRDefault="00EE23B2">
      <w:pPr>
        <w:pStyle w:val="CommentText"/>
      </w:pPr>
      <w:r>
        <w:rPr>
          <w:rStyle w:val="CommentReference"/>
        </w:rPr>
        <w:annotationRef/>
      </w:r>
      <w:r>
        <w:t>Ou remplacer par « Afin… »</w:t>
      </w:r>
    </w:p>
  </w:comment>
  <w:comment w:id="75" w:author="Pascal" w:date="2021-06-10T11:22:00Z" w:initials="P">
    <w:p w14:paraId="06547377" w14:textId="77777777" w:rsidR="00EE23B2" w:rsidRDefault="00EE23B2">
      <w:pPr>
        <w:pStyle w:val="CommentText"/>
      </w:pPr>
      <w:r>
        <w:rPr>
          <w:rStyle w:val="CommentReference"/>
        </w:rPr>
        <w:annotationRef/>
      </w:r>
      <w:r>
        <w:t>Ou « en leur honneur ».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D255057" w15:done="0"/>
  <w15:commentEx w15:paraId="5B87DDCA" w15:done="0"/>
  <w15:commentEx w15:paraId="065473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255057" w16cid:durableId="248EA025"/>
  <w16cid:commentId w16cid:paraId="5B87DDCA" w16cid:durableId="248EA026"/>
  <w16cid:commentId w16cid:paraId="06547377" w16cid:durableId="248EA0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abriel joanes">
    <w15:presenceInfo w15:providerId="Windows Live" w15:userId="a8d4af3d507bc9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1B"/>
    <w:rsid w:val="00721961"/>
    <w:rsid w:val="007E1936"/>
    <w:rsid w:val="008D7AA5"/>
    <w:rsid w:val="00B203F7"/>
    <w:rsid w:val="00B465B6"/>
    <w:rsid w:val="00C0081B"/>
    <w:rsid w:val="00EE23B2"/>
    <w:rsid w:val="00F8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CB33"/>
  <w15:docId w15:val="{13A9F194-BB38-F24D-A0FF-677B55AD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8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3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3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3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3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3B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86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1410</Characters>
  <Application>Microsoft Office Word</Application>
  <DocSecurity>0</DocSecurity>
  <Lines>26</Lines>
  <Paragraphs>7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CopieQualite</dc:creator>
  <cp:lastModifiedBy>gabriel joanes</cp:lastModifiedBy>
  <cp:revision>3</cp:revision>
  <dcterms:created xsi:type="dcterms:W3CDTF">2021-07-06T06:44:00Z</dcterms:created>
  <dcterms:modified xsi:type="dcterms:W3CDTF">2021-07-06T06:55:00Z</dcterms:modified>
</cp:coreProperties>
</file>